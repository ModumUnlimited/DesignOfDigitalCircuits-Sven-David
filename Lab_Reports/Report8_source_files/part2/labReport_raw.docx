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C03" w:rsidRPr="00C82726" w:rsidRDefault="00985E42">
      <w:pPr>
        <w:spacing w:after="4"/>
        <w:ind w:left="633" w:right="-171"/>
        <w:rPr>
          <w:lang w:val="en-CA"/>
        </w:rPr>
      </w:pPr>
      <w:r w:rsidRPr="00C82726">
        <w:rPr>
          <w:lang w:val="en-CA"/>
        </w:rPr>
        <w:drawing>
          <wp:inline distT="0" distB="0" distL="0" distR="0">
            <wp:extent cx="5733289" cy="2002536"/>
            <wp:effectExtent l="0" t="0" r="0" b="0"/>
            <wp:docPr id="9528" name="Picture 9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" name="Picture 95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289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03" w:rsidRPr="00C82726" w:rsidRDefault="00985E42">
      <w:pPr>
        <w:spacing w:after="141"/>
        <w:ind w:left="649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 </w:t>
      </w:r>
    </w:p>
    <w:p w:rsidR="002E2C03" w:rsidRPr="00C82726" w:rsidRDefault="00985E42">
      <w:pPr>
        <w:spacing w:after="104" w:line="250" w:lineRule="auto"/>
        <w:ind w:left="846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You have to submit this report via Moodle.  </w:t>
      </w:r>
    </w:p>
    <w:p w:rsidR="002E2C03" w:rsidRPr="00C82726" w:rsidRDefault="00985E42">
      <w:pPr>
        <w:spacing w:after="104" w:line="250" w:lineRule="auto"/>
        <w:ind w:left="846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Use a zip file or </w:t>
      </w:r>
      <w:proofErr w:type="spellStart"/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>tarball</w:t>
      </w:r>
      <w:proofErr w:type="spellEnd"/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 that contains the report and any</w:t>
      </w:r>
      <w:r w:rsidRPr="00C82726">
        <w:rPr>
          <w:rFonts w:ascii="Times New Roman" w:eastAsia="Times New Roman" w:hAnsi="Times New Roman" w:cs="Times New Roman"/>
          <w:b/>
          <w:color w:val="FF0000"/>
          <w:sz w:val="24"/>
          <w:lang w:val="en-CA"/>
        </w:rPr>
        <w:t xml:space="preserve"> 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>other required material. Only one member from each group should submit the report. All members of the group will get the same grade.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104" w:line="250" w:lineRule="auto"/>
        <w:ind w:left="846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The name of the submitted file should be </w:t>
      </w:r>
      <w:r w:rsidRPr="00C82726">
        <w:rPr>
          <w:rFonts w:ascii="Times New Roman" w:eastAsia="Times New Roman" w:hAnsi="Times New Roman" w:cs="Times New Roman"/>
          <w:b/>
          <w:i/>
          <w:sz w:val="24"/>
          <w:lang w:val="en-CA"/>
        </w:rPr>
        <w:t>LabN_LastName1_LastName2.zip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 (or </w:t>
      </w:r>
      <w:r w:rsidRPr="00C82726">
        <w:rPr>
          <w:rFonts w:ascii="Times New Roman" w:eastAsia="Times New Roman" w:hAnsi="Times New Roman" w:cs="Times New Roman"/>
          <w:b/>
          <w:i/>
          <w:sz w:val="24"/>
          <w:lang w:val="en-CA"/>
        </w:rPr>
        <w:t>.tar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), where </w:t>
      </w:r>
      <w:r w:rsidRPr="00C82726">
        <w:rPr>
          <w:rFonts w:ascii="Times New Roman" w:eastAsia="Times New Roman" w:hAnsi="Times New Roman" w:cs="Times New Roman"/>
          <w:b/>
          <w:i/>
          <w:sz w:val="24"/>
          <w:lang w:val="en-CA"/>
        </w:rPr>
        <w:t>LastName1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 and </w:t>
      </w:r>
      <w:r w:rsidRPr="00C82726">
        <w:rPr>
          <w:rFonts w:ascii="Times New Roman" w:eastAsia="Times New Roman" w:hAnsi="Times New Roman" w:cs="Times New Roman"/>
          <w:b/>
          <w:i/>
          <w:sz w:val="24"/>
          <w:lang w:val="en-CA"/>
        </w:rPr>
        <w:t>LastName2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 xml:space="preserve"> are the las</w:t>
      </w: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>t names of the members of the group.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104" w:line="250" w:lineRule="auto"/>
        <w:ind w:left="846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>Note 1: Please include all the required material. No links/shortcuts are accepted.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64" w:line="250" w:lineRule="auto"/>
        <w:ind w:left="846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b/>
          <w:sz w:val="24"/>
          <w:lang w:val="en-CA"/>
        </w:rPr>
        <w:t>Note 2: The deadline for the report is a hard deadline and it will not be extended.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290"/>
        <w:ind w:left="851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 w:rsidP="00C82726">
      <w:pPr>
        <w:pStyle w:val="berschrift1"/>
        <w:ind w:left="0"/>
        <w:rPr>
          <w:lang w:val="en-CA"/>
        </w:rPr>
      </w:pPr>
      <w:r w:rsidRPr="00C82726">
        <w:rPr>
          <w:lang w:val="en-CA"/>
        </w:rPr>
        <w:t>Exercise 1</w:t>
      </w:r>
      <w:r w:rsidRPr="00C82726">
        <w:rPr>
          <w:b w:val="0"/>
          <w:lang w:val="en-CA"/>
        </w:rPr>
        <w:t xml:space="preserve"> </w:t>
      </w:r>
    </w:p>
    <w:p w:rsidR="002E2C03" w:rsidRPr="00C82726" w:rsidRDefault="00985E42" w:rsidP="00C82726">
      <w:pPr>
        <w:spacing w:after="79" w:line="240" w:lineRule="auto"/>
        <w:ind w:right="-15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4"/>
          <w:lang w:val="en-CA"/>
        </w:rPr>
        <w:t>Below is a part of the MIPS block d</w:t>
      </w:r>
      <w:r w:rsidRPr="00C82726">
        <w:rPr>
          <w:rFonts w:ascii="Times New Roman" w:eastAsia="Times New Roman" w:hAnsi="Times New Roman" w:cs="Times New Roman"/>
          <w:sz w:val="24"/>
          <w:lang w:val="en-CA"/>
        </w:rPr>
        <w:t xml:space="preserve">iagram. Draw the necessary modifications for the memory mapped I/O on this block diagram. (We are only interested in the SW and LW instructions; the rest of the block diagram has been left out on purpose. </w:t>
      </w:r>
      <w:r w:rsidRPr="00C82726">
        <w:rPr>
          <w:rFonts w:ascii="Times New Roman" w:eastAsia="Times New Roman" w:hAnsi="Times New Roman" w:cs="Times New Roman"/>
          <w:i/>
          <w:sz w:val="24"/>
          <w:lang w:val="en-CA"/>
        </w:rPr>
        <w:t>Hint: If your circuit works you already implemented</w:t>
      </w:r>
      <w:r w:rsidRPr="00C82726">
        <w:rPr>
          <w:rFonts w:ascii="Times New Roman" w:eastAsia="Times New Roman" w:hAnsi="Times New Roman" w:cs="Times New Roman"/>
          <w:i/>
          <w:sz w:val="24"/>
          <w:lang w:val="en-CA"/>
        </w:rPr>
        <w:t xml:space="preserve"> this in the </w:t>
      </w:r>
      <w:proofErr w:type="spellStart"/>
      <w:r w:rsidRPr="00C82726">
        <w:rPr>
          <w:rFonts w:ascii="Times New Roman" w:eastAsia="Times New Roman" w:hAnsi="Times New Roman" w:cs="Times New Roman"/>
          <w:sz w:val="24"/>
          <w:lang w:val="en-CA"/>
        </w:rPr>
        <w:t>MIPS.v</w:t>
      </w:r>
      <w:proofErr w:type="spellEnd"/>
      <w:r w:rsidRPr="00C82726">
        <w:rPr>
          <w:rFonts w:ascii="Times New Roman" w:eastAsia="Times New Roman" w:hAnsi="Times New Roman" w:cs="Times New Roman"/>
          <w:i/>
          <w:sz w:val="24"/>
          <w:lang w:val="en-CA"/>
        </w:rPr>
        <w:t xml:space="preserve"> module.)</w:t>
      </w:r>
      <w:r w:rsidRPr="00C82726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2E2C03" w:rsidRPr="00C82726" w:rsidRDefault="00985E42" w:rsidP="00C82726">
      <w:pPr>
        <w:spacing w:after="67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883"/>
        <w:ind w:left="264" w:right="-267"/>
        <w:rPr>
          <w:lang w:val="en-CA"/>
        </w:rPr>
      </w:pPr>
      <w:r w:rsidRPr="00C82726">
        <w:rPr>
          <w:lang w:val="en-CA"/>
        </w:rPr>
        <w:drawing>
          <wp:inline distT="0" distB="0" distL="0" distR="0">
            <wp:extent cx="6028944" cy="2740153"/>
            <wp:effectExtent l="0" t="0" r="0" b="0"/>
            <wp:docPr id="9530" name="Picture 9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" name="Picture 95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8944" cy="274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C03" w:rsidRPr="00C82726" w:rsidRDefault="00985E42">
      <w:pPr>
        <w:tabs>
          <w:tab w:val="center" w:pos="851"/>
          <w:tab w:val="right" w:pos="9491"/>
        </w:tabs>
        <w:spacing w:after="360"/>
        <w:rPr>
          <w:lang w:val="en-CA"/>
        </w:rPr>
      </w:pPr>
      <w:r w:rsidRPr="00C82726">
        <w:rPr>
          <w:lang w:val="en-CA"/>
        </w:rPr>
        <w:tab/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ab/>
        <w:t xml:space="preserve">1 </w:t>
      </w:r>
    </w:p>
    <w:p w:rsidR="002E2C03" w:rsidRPr="00C82726" w:rsidRDefault="00985E42">
      <w:pPr>
        <w:spacing w:after="541"/>
        <w:ind w:left="851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lastRenderedPageBreak/>
        <w:t xml:space="preserve"> </w:t>
      </w:r>
    </w:p>
    <w:p w:rsidR="002E2C03" w:rsidRPr="00C82726" w:rsidRDefault="00985E42" w:rsidP="00C82726">
      <w:pPr>
        <w:pStyle w:val="berschrift1"/>
        <w:ind w:left="0"/>
        <w:rPr>
          <w:lang w:val="en-CA"/>
        </w:rPr>
      </w:pPr>
      <w:r w:rsidRPr="00C82726">
        <w:rPr>
          <w:lang w:val="en-CA"/>
        </w:rPr>
        <w:t>Exercise 2</w:t>
      </w:r>
      <w:r w:rsidRPr="00C82726">
        <w:rPr>
          <w:sz w:val="24"/>
          <w:lang w:val="en-CA"/>
        </w:rPr>
        <w:t xml:space="preserve"> </w:t>
      </w:r>
    </w:p>
    <w:p w:rsidR="002E2C03" w:rsidRPr="00C82726" w:rsidRDefault="00985E42" w:rsidP="00C82726">
      <w:pPr>
        <w:spacing w:after="115" w:line="240" w:lineRule="auto"/>
        <w:ind w:right="-15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4"/>
          <w:lang w:val="en-CA"/>
        </w:rPr>
        <w:t>Using Figure 1 as a reference, what additional hardware/architectural changes are needed in the top module (</w:t>
      </w:r>
      <w:proofErr w:type="spellStart"/>
      <w:proofErr w:type="gramStart"/>
      <w:r w:rsidRPr="00C82726">
        <w:rPr>
          <w:rFonts w:ascii="Times New Roman" w:eastAsia="Times New Roman" w:hAnsi="Times New Roman" w:cs="Times New Roman"/>
          <w:i/>
          <w:sz w:val="24"/>
          <w:lang w:val="en-CA"/>
        </w:rPr>
        <w:t>top.v</w:t>
      </w:r>
      <w:proofErr w:type="spellEnd"/>
      <w:proofErr w:type="gramEnd"/>
      <w:r w:rsidRPr="00C82726">
        <w:rPr>
          <w:rFonts w:ascii="Times New Roman" w:eastAsia="Times New Roman" w:hAnsi="Times New Roman" w:cs="Times New Roman"/>
          <w:sz w:val="24"/>
          <w:lang w:val="en-CA"/>
        </w:rPr>
        <w:t xml:space="preserve"> file) to implement Challenge 2 described in the Manual of Lab 8, Session 2? You can either draw the additional circuitry required or write in </w:t>
      </w:r>
      <w:r w:rsidRPr="00C82726">
        <w:rPr>
          <w:rFonts w:ascii="Times New Roman" w:eastAsia="Times New Roman" w:hAnsi="Times New Roman" w:cs="Times New Roman"/>
          <w:sz w:val="24"/>
          <w:lang w:val="en-CA"/>
        </w:rPr>
        <w:t xml:space="preserve">your own words here. </w:t>
      </w:r>
    </w:p>
    <w:p w:rsidR="002E2C03" w:rsidRDefault="00C82726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rFonts w:ascii="Times New Roman" w:eastAsia="Times New Roman" w:hAnsi="Times New Roman" w:cs="Times New Roman"/>
          <w:sz w:val="24"/>
          <w:lang w:val="en-CA"/>
        </w:rPr>
      </w:pPr>
      <w:r>
        <w:rPr>
          <w:rFonts w:ascii="Times New Roman" w:eastAsia="Times New Roman" w:hAnsi="Times New Roman" w:cs="Times New Roman"/>
          <w:sz w:val="24"/>
          <w:lang w:val="en-CA"/>
        </w:rPr>
        <w:t xml:space="preserve">First of all, the top module must be extended by a 1-bit input </w:t>
      </w:r>
      <w:r w:rsidRPr="00C82726">
        <w:rPr>
          <w:rFonts w:ascii="Times New Roman" w:eastAsia="Times New Roman" w:hAnsi="Times New Roman" w:cs="Times New Roman"/>
          <w:i/>
          <w:sz w:val="24"/>
          <w:lang w:val="en-CA"/>
        </w:rPr>
        <w:t>“DIRECTION”</w:t>
      </w:r>
      <w:r>
        <w:rPr>
          <w:rFonts w:ascii="Times New Roman" w:eastAsia="Times New Roman" w:hAnsi="Times New Roman" w:cs="Times New Roman"/>
          <w:i/>
          <w:sz w:val="24"/>
          <w:lang w:val="en-CA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CA"/>
        </w:rPr>
        <w:t xml:space="preserve">which we will use to control the direction of the snake. An additional 32-bit wire </w:t>
      </w:r>
      <w:r w:rsidR="00B43BA4">
        <w:rPr>
          <w:rFonts w:ascii="Times New Roman" w:eastAsia="Times New Roman" w:hAnsi="Times New Roman" w:cs="Times New Roman"/>
          <w:sz w:val="24"/>
          <w:lang w:val="en-CA"/>
        </w:rPr>
        <w:t xml:space="preserve">then is assigned to either </w:t>
      </w:r>
      <w:r w:rsidR="00B43BA4" w:rsidRPr="00B43BA4">
        <w:rPr>
          <w:rFonts w:ascii="Times New Roman" w:eastAsia="Times New Roman" w:hAnsi="Times New Roman" w:cs="Times New Roman"/>
          <w:i/>
          <w:sz w:val="24"/>
          <w:lang w:val="en-CA"/>
        </w:rPr>
        <w:t>32’h0004</w:t>
      </w:r>
      <w:r w:rsidR="00B43BA4">
        <w:rPr>
          <w:rFonts w:ascii="Times New Roman" w:eastAsia="Times New Roman" w:hAnsi="Times New Roman" w:cs="Times New Roman"/>
          <w:sz w:val="24"/>
          <w:lang w:val="en-CA"/>
        </w:rPr>
        <w:t xml:space="preserve"> or </w:t>
      </w:r>
      <w:r w:rsidR="00B43BA4" w:rsidRPr="00B43BA4">
        <w:rPr>
          <w:rFonts w:ascii="Times New Roman" w:eastAsia="Times New Roman" w:hAnsi="Times New Roman" w:cs="Times New Roman"/>
          <w:i/>
          <w:sz w:val="24"/>
          <w:lang w:val="en-CA"/>
        </w:rPr>
        <w:t>32’hFFFC</w:t>
      </w:r>
      <w:r w:rsidR="00B43BA4">
        <w:rPr>
          <w:rFonts w:ascii="Times New Roman" w:eastAsia="Times New Roman" w:hAnsi="Times New Roman" w:cs="Times New Roman"/>
          <w:i/>
          <w:sz w:val="24"/>
          <w:lang w:val="en-CA"/>
        </w:rPr>
        <w:t xml:space="preserve"> </w:t>
      </w:r>
      <w:r w:rsidR="00B43BA4" w:rsidRPr="00B43BA4">
        <w:rPr>
          <w:rFonts w:ascii="Times New Roman" w:eastAsia="Times New Roman" w:hAnsi="Times New Roman" w:cs="Times New Roman"/>
          <w:sz w:val="24"/>
          <w:lang w:val="en-CA"/>
        </w:rPr>
        <w:t>(</w:t>
      </w:r>
      <w:r w:rsidR="00B43BA4">
        <w:rPr>
          <w:rFonts w:ascii="Times New Roman" w:eastAsia="Times New Roman" w:hAnsi="Times New Roman" w:cs="Times New Roman"/>
          <w:sz w:val="24"/>
          <w:lang w:val="en-CA"/>
        </w:rPr>
        <w:t xml:space="preserve">depending on the value of </w:t>
      </w:r>
      <w:r w:rsidR="00B43BA4" w:rsidRPr="00B43BA4">
        <w:rPr>
          <w:rFonts w:ascii="Times New Roman" w:eastAsia="Times New Roman" w:hAnsi="Times New Roman" w:cs="Times New Roman"/>
          <w:i/>
          <w:sz w:val="24"/>
          <w:lang w:val="en-CA"/>
        </w:rPr>
        <w:t>“DIRECTION”</w:t>
      </w:r>
      <w:r w:rsidR="00B43BA4" w:rsidRPr="00B43BA4">
        <w:rPr>
          <w:rFonts w:ascii="Times New Roman" w:eastAsia="Times New Roman" w:hAnsi="Times New Roman" w:cs="Times New Roman"/>
          <w:sz w:val="24"/>
          <w:lang w:val="en-CA"/>
        </w:rPr>
        <w:t>)</w:t>
      </w:r>
      <w:r w:rsidR="00B43BA4">
        <w:rPr>
          <w:rFonts w:ascii="Times New Roman" w:eastAsia="Times New Roman" w:hAnsi="Times New Roman" w:cs="Times New Roman"/>
          <w:sz w:val="24"/>
          <w:lang w:val="en-CA"/>
        </w:rPr>
        <w:t xml:space="preserve">. Finally, we assign either the default value or said wires value to </w:t>
      </w:r>
      <w:proofErr w:type="spellStart"/>
      <w:r w:rsidR="00B43BA4" w:rsidRPr="00B43BA4">
        <w:rPr>
          <w:rFonts w:ascii="Times New Roman" w:eastAsia="Times New Roman" w:hAnsi="Times New Roman" w:cs="Times New Roman"/>
          <w:i/>
          <w:sz w:val="24"/>
          <w:lang w:val="en-CA"/>
        </w:rPr>
        <w:t>IOReadData</w:t>
      </w:r>
      <w:proofErr w:type="spellEnd"/>
      <w:proofErr w:type="gramStart"/>
      <w:r w:rsidR="00985E42">
        <w:rPr>
          <w:rFonts w:ascii="Times New Roman" w:eastAsia="Times New Roman" w:hAnsi="Times New Roman" w:cs="Times New Roman"/>
          <w:i/>
          <w:sz w:val="24"/>
          <w:lang w:val="en-CA"/>
        </w:rPr>
        <w:t xml:space="preserve">. </w:t>
      </w:r>
      <w:proofErr w:type="gramEnd"/>
      <w:r w:rsidR="00985E42">
        <w:rPr>
          <w:rFonts w:ascii="Times New Roman" w:eastAsia="Times New Roman" w:hAnsi="Times New Roman" w:cs="Times New Roman"/>
          <w:sz w:val="24"/>
          <w:lang w:val="en-CA"/>
        </w:rPr>
        <w:t>To do this</w:t>
      </w:r>
      <w:r w:rsidR="00B43BA4">
        <w:rPr>
          <w:rFonts w:ascii="Times New Roman" w:eastAsia="Times New Roman" w:hAnsi="Times New Roman" w:cs="Times New Roman"/>
          <w:sz w:val="24"/>
          <w:lang w:val="en-CA"/>
        </w:rPr>
        <w:t>, we use the following case distinction:</w:t>
      </w:r>
    </w:p>
    <w:bookmarkStart w:id="0" w:name="_MON_1620459770"/>
    <w:bookmarkEnd w:id="0"/>
    <w:p w:rsidR="00B43BA4" w:rsidRDefault="00985E42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lang w:val="en-CA"/>
        </w:rPr>
      </w:pPr>
      <w:r>
        <w:rPr>
          <w:lang w:val="en-CA"/>
        </w:rPr>
        <w:object w:dxaOrig="9072" w:dyaOrig="2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6pt;height:100.8pt" o:ole="">
            <v:imagedata r:id="rId6" o:title=""/>
          </v:shape>
          <o:OLEObject Type="Embed" ProgID="Word.OpenDocumentText.12" ShapeID="_x0000_i1038" DrawAspect="Content" ObjectID="_1620460431" r:id="rId7"/>
        </w:object>
      </w:r>
    </w:p>
    <w:p w:rsidR="00985E42" w:rsidRPr="00B43BA4" w:rsidRDefault="00985E42" w:rsidP="00C827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98"/>
        <w:rPr>
          <w:lang w:val="en-CA"/>
        </w:rPr>
      </w:pPr>
      <w:r>
        <w:rPr>
          <w:lang w:val="en-CA"/>
        </w:rPr>
        <w:t xml:space="preserve">Note that, </w:t>
      </w:r>
      <w:r>
        <w:rPr>
          <w:lang w:val="en-CA"/>
        </w:rPr>
        <w:t xml:space="preserve">in order to work with the modified </w:t>
      </w:r>
      <w:proofErr w:type="spellStart"/>
      <w:r w:rsidRPr="00985E42">
        <w:rPr>
          <w:i/>
          <w:lang w:val="en-CA"/>
        </w:rPr>
        <w:t>IOReadDat</w:t>
      </w:r>
      <w:r>
        <w:rPr>
          <w:i/>
          <w:lang w:val="en-CA"/>
        </w:rPr>
        <w:t>a</w:t>
      </w:r>
      <w:proofErr w:type="spellEnd"/>
      <w:r>
        <w:rPr>
          <w:i/>
          <w:lang w:val="en-CA"/>
        </w:rPr>
        <w:t xml:space="preserve">, </w:t>
      </w:r>
      <w:r>
        <w:rPr>
          <w:lang w:val="en-CA"/>
        </w:rPr>
        <w:t xml:space="preserve">some minor changes are required in the snake-patterns.asm as well. For details on the concrete implementation of snake_patterns.asm, please refer to the provided source file. The code should be sufficiently commented. </w:t>
      </w:r>
    </w:p>
    <w:p w:rsidR="002E2C03" w:rsidRPr="00C82726" w:rsidRDefault="00985E42" w:rsidP="00C82726">
      <w:pPr>
        <w:pStyle w:val="berschrift1"/>
        <w:spacing w:after="56"/>
        <w:ind w:left="0"/>
        <w:rPr>
          <w:lang w:val="en-CA"/>
        </w:rPr>
      </w:pPr>
      <w:r w:rsidRPr="00C82726">
        <w:rPr>
          <w:lang w:val="en-CA"/>
        </w:rPr>
        <w:t>Feedback</w:t>
      </w:r>
      <w:r w:rsidRPr="00C82726">
        <w:rPr>
          <w:b w:val="0"/>
          <w:sz w:val="20"/>
          <w:lang w:val="en-CA"/>
        </w:rPr>
        <w:t xml:space="preserve"> </w:t>
      </w:r>
    </w:p>
    <w:p w:rsidR="002E2C03" w:rsidRPr="00C82726" w:rsidRDefault="00985E42" w:rsidP="00C82726">
      <w:pPr>
        <w:spacing w:after="79" w:line="240" w:lineRule="auto"/>
        <w:ind w:right="-15" w:hanging="10"/>
        <w:jc w:val="both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4"/>
          <w:lang w:val="en-CA"/>
        </w:rPr>
        <w:t>If you have any comments about the exercise please add them here: mistakes in the text, difficulty level of the exercise, or anything that will help us improve it for the next time.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137"/>
        <w:ind w:left="851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</w:p>
    <w:p w:rsidR="002E2C03" w:rsidRPr="00C82726" w:rsidRDefault="00985E42">
      <w:pPr>
        <w:spacing w:after="55"/>
        <w:ind w:left="851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4"/>
          <w:lang w:val="en-CA"/>
        </w:rPr>
        <w:t xml:space="preserve"> </w:t>
      </w:r>
    </w:p>
    <w:p w:rsidR="002E2C03" w:rsidRPr="00C82726" w:rsidRDefault="00985E42" w:rsidP="00C82726">
      <w:pPr>
        <w:spacing w:after="98"/>
        <w:ind w:left="851"/>
        <w:rPr>
          <w:lang w:val="en-CA"/>
        </w:rPr>
      </w:pP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  <w:r w:rsidRPr="00C82726">
        <w:rPr>
          <w:rFonts w:ascii="Times New Roman" w:eastAsia="Times New Roman" w:hAnsi="Times New Roman" w:cs="Times New Roman"/>
          <w:sz w:val="20"/>
          <w:lang w:val="en-CA"/>
        </w:rPr>
        <w:t xml:space="preserve"> </w:t>
      </w:r>
      <w:bookmarkStart w:id="1" w:name="_GoBack"/>
      <w:bookmarkEnd w:id="1"/>
    </w:p>
    <w:sectPr w:rsidR="002E2C03" w:rsidRPr="00C82726">
      <w:pgSz w:w="12240" w:h="15840"/>
      <w:pgMar w:top="728" w:right="1800" w:bottom="720" w:left="9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03"/>
    <w:rsid w:val="002E2C03"/>
    <w:rsid w:val="00985E42"/>
    <w:rsid w:val="00B43BA4"/>
    <w:rsid w:val="00C8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5E23B3"/>
  <w15:docId w15:val="{01D6E264-3580-476D-9C51-C8245627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29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_fpc9hmp16@student.ethz.ch</dc:creator>
  <cp:keywords/>
  <cp:lastModifiedBy>_fpc9hmp16@student.ethz.ch</cp:lastModifiedBy>
  <cp:revision>2</cp:revision>
  <dcterms:created xsi:type="dcterms:W3CDTF">2019-05-27T09:07:00Z</dcterms:created>
  <dcterms:modified xsi:type="dcterms:W3CDTF">2019-05-27T09:07:00Z</dcterms:modified>
</cp:coreProperties>
</file>